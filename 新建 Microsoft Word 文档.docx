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9C7C" w14:textId="5606732F" w:rsidR="002D47CF" w:rsidRDefault="00314254">
      <w:proofErr w:type="spellStart"/>
      <w:proofErr w:type="gramStart"/>
      <w:r>
        <w:t>Django:</w:t>
      </w:r>
      <w:r w:rsidRPr="00314254">
        <w:t>http</w:t>
      </w:r>
      <w:proofErr w:type="spellEnd"/>
      <w:r w:rsidRPr="00314254">
        <w:t>://www.cnblogs.com/wupeiqi/articles/</w:t>
      </w:r>
      <w:r w:rsidR="000321DA">
        <w:t>6144178</w:t>
      </w:r>
      <w:r w:rsidRPr="00314254">
        <w:t>.html</w:t>
      </w:r>
      <w:proofErr w:type="gramEnd"/>
    </w:p>
    <w:p w14:paraId="507DAE29" w14:textId="4994041E" w:rsidR="004F5EA7" w:rsidRDefault="002021E7">
      <w:hyperlink r:id="rId6" w:history="1">
        <w:r w:rsidR="00C94C09" w:rsidRPr="00A76491">
          <w:rPr>
            <w:rStyle w:val="a7"/>
          </w:rPr>
          <w:t>http://www.cnblogs.com/wupeiqi/articles/6229414.html</w:t>
        </w:r>
      </w:hyperlink>
    </w:p>
    <w:p w14:paraId="678D955B" w14:textId="088DA187" w:rsidR="00C94C09" w:rsidRDefault="002021E7">
      <w:hyperlink r:id="rId7" w:history="1">
        <w:r w:rsidR="00133AB0" w:rsidRPr="001B307D">
          <w:rPr>
            <w:rStyle w:val="a7"/>
          </w:rPr>
          <w:t>http://www.cnblogs.com/wupeiqi/articles/5703697.html</w:t>
        </w:r>
      </w:hyperlink>
    </w:p>
    <w:p w14:paraId="2B216E91" w14:textId="108076EC" w:rsidR="00801653" w:rsidRDefault="002021E7">
      <w:pPr>
        <w:rPr>
          <w:ins w:id="0" w:author="Administrator" w:date="2018-10-08T08:06:00Z"/>
          <w:rStyle w:val="a7"/>
        </w:rPr>
      </w:pPr>
      <w:hyperlink r:id="rId8" w:history="1">
        <w:r w:rsidR="00E27BC7" w:rsidRPr="00722A39">
          <w:rPr>
            <w:rStyle w:val="a7"/>
          </w:rPr>
          <w:t>http://www.z7yy.com/v/36091.html</w:t>
        </w:r>
      </w:hyperlink>
    </w:p>
    <w:p w14:paraId="2B5F0218" w14:textId="0E9378B9" w:rsidR="006756F7" w:rsidRDefault="006756F7">
      <w:ins w:id="1" w:author="Administrator" w:date="2018-10-08T08:06:00Z">
        <w:r w:rsidRPr="006756F7">
          <w:t>https://blog.csdn.net/ac_hell/article/details/52875927</w:t>
        </w:r>
      </w:ins>
    </w:p>
    <w:bookmarkStart w:id="2" w:name="OLE_LINK1"/>
    <w:bookmarkStart w:id="3" w:name="OLE_LINK2"/>
    <w:bookmarkStart w:id="4" w:name="OLE_LINK3"/>
    <w:p w14:paraId="4513AA21" w14:textId="22D29156" w:rsidR="00E27BC7" w:rsidRDefault="00ED4910">
      <w:r>
        <w:fldChar w:fldCharType="begin"/>
      </w:r>
      <w:r>
        <w:instrText xml:space="preserve"> HYPERLINK "</w:instrText>
      </w:r>
      <w:r w:rsidRPr="00E27BC7">
        <w:instrText>http://juaiso.com/index.php?mode=video&amp;net=/tv/QbNsbH7lRGLnNX.html</w:instrText>
      </w:r>
      <w:r>
        <w:instrText xml:space="preserve">" </w:instrText>
      </w:r>
      <w:r>
        <w:fldChar w:fldCharType="separate"/>
      </w:r>
      <w:r w:rsidRPr="00430DB6">
        <w:rPr>
          <w:rStyle w:val="a7"/>
        </w:rPr>
        <w:t>http://juaiso.com/index.php?mode=video&amp;net=/tv/QbNsbH7lRGLnNX.html</w:t>
      </w:r>
      <w:bookmarkEnd w:id="2"/>
      <w:r>
        <w:fldChar w:fldCharType="end"/>
      </w:r>
    </w:p>
    <w:bookmarkEnd w:id="3"/>
    <w:bookmarkEnd w:id="4"/>
    <w:p w14:paraId="6C332792" w14:textId="626B40F6" w:rsidR="00B90B72" w:rsidRDefault="00994632">
      <w:pPr>
        <w:rPr>
          <w:ins w:id="5" w:author="Administrator" w:date="2018-10-24T00:54:00Z"/>
        </w:rPr>
      </w:pPr>
      <w:r>
        <w:rPr>
          <w:rStyle w:val="a7"/>
        </w:rPr>
        <w:fldChar w:fldCharType="begin"/>
      </w:r>
      <w:r>
        <w:rPr>
          <w:rStyle w:val="a7"/>
        </w:rPr>
        <w:instrText xml:space="preserve"> HYPERLINK "https://www.cnblogs.com/xuyuntao/p/4965818.html" </w:instrText>
      </w:r>
      <w:r>
        <w:rPr>
          <w:rStyle w:val="a7"/>
        </w:rPr>
        <w:fldChar w:fldCharType="separate"/>
      </w:r>
      <w:r w:rsidR="00ED4910" w:rsidRPr="00430DB6">
        <w:rPr>
          <w:rStyle w:val="a7"/>
        </w:rPr>
        <w:t>https://www.cnblogs.com/xuyuntao/p/4965818.html</w:t>
      </w:r>
      <w:r>
        <w:rPr>
          <w:rStyle w:val="a7"/>
        </w:rPr>
        <w:fldChar w:fldCharType="end"/>
      </w:r>
      <w:r w:rsidR="00ED4910">
        <w:t xml:space="preserve">   </w:t>
      </w:r>
      <w:proofErr w:type="spellStart"/>
      <w:ins w:id="6" w:author="Administrator" w:date="2018-09-28T16:36:00Z">
        <w:r w:rsidR="00ED4910">
          <w:t>tu</w:t>
        </w:r>
      </w:ins>
      <w:ins w:id="7" w:author="Administrator" w:date="2018-09-28T16:39:00Z">
        <w:r w:rsidR="0037248F">
          <w:t>pian</w:t>
        </w:r>
      </w:ins>
      <w:proofErr w:type="spellEnd"/>
    </w:p>
    <w:p w14:paraId="47A8127B" w14:textId="69EABCE5" w:rsidR="001F082D" w:rsidRPr="001F082D" w:rsidRDefault="001F082D">
      <w:pPr>
        <w:rPr>
          <w:ins w:id="8" w:author="Administrator" w:date="2018-10-14T23:48:00Z"/>
          <w:color w:val="0563C1" w:themeColor="hyperlink"/>
          <w:u w:val="single"/>
          <w:rPrChange w:id="9" w:author="Administrator" w:date="2018-10-24T00:54:00Z">
            <w:rPr>
              <w:ins w:id="10" w:author="Administrator" w:date="2018-10-14T23:48:00Z"/>
            </w:rPr>
          </w:rPrChange>
        </w:rPr>
      </w:pPr>
      <w:ins w:id="11" w:author="Administrator" w:date="2018-10-24T00:54:00Z">
        <w:r>
          <w:rPr>
            <w:color w:val="0563C1" w:themeColor="hyperlink"/>
            <w:u w:val="single"/>
          </w:rPr>
          <w:fldChar w:fldCharType="begin"/>
        </w:r>
        <w:r>
          <w:rPr>
            <w:color w:val="0563C1" w:themeColor="hyperlink"/>
            <w:u w:val="single"/>
          </w:rPr>
          <w:instrText xml:space="preserve"> HYPERLINK "</w:instrText>
        </w:r>
        <w:r w:rsidRPr="001F082D">
          <w:rPr>
            <w:color w:val="0563C1" w:themeColor="hyperlink"/>
            <w:u w:val="single"/>
          </w:rPr>
          <w:instrText>https://segmentfault.com/a/1190000014598180</w:instrText>
        </w:r>
        <w:r>
          <w:rPr>
            <w:color w:val="0563C1" w:themeColor="hyperlink"/>
            <w:u w:val="single"/>
          </w:rPr>
          <w:instrText xml:space="preserve">" </w:instrText>
        </w:r>
        <w:r>
          <w:rPr>
            <w:color w:val="0563C1" w:themeColor="hyperlink"/>
            <w:u w:val="single"/>
          </w:rPr>
          <w:fldChar w:fldCharType="separate"/>
        </w:r>
        <w:r w:rsidRPr="001E61C9">
          <w:rPr>
            <w:rStyle w:val="a7"/>
          </w:rPr>
          <w:t>https://segmentfault.com/a/1190000014598180</w:t>
        </w:r>
        <w:r>
          <w:rPr>
            <w:color w:val="0563C1" w:themeColor="hyperlink"/>
            <w:u w:val="single"/>
          </w:rPr>
          <w:fldChar w:fldCharType="end"/>
        </w:r>
        <w:r>
          <w:rPr>
            <w:color w:val="0563C1" w:themeColor="hyperlink"/>
            <w:u w:val="single"/>
          </w:rPr>
          <w:t xml:space="preserve"> </w:t>
        </w:r>
      </w:ins>
      <w:ins w:id="12" w:author="Administrator" w:date="2018-10-24T00:55:00Z">
        <w:r>
          <w:rPr>
            <w:rFonts w:hint="eastAsia"/>
            <w:color w:val="0563C1" w:themeColor="hyperlink"/>
            <w:u w:val="single"/>
          </w:rPr>
          <w:t>实现</w:t>
        </w:r>
        <w:proofErr w:type="spellStart"/>
        <w:r>
          <w:rPr>
            <w:color w:val="0563C1" w:themeColor="hyperlink"/>
            <w:u w:val="single"/>
          </w:rPr>
          <w:t>qq</w:t>
        </w:r>
        <w:proofErr w:type="spellEnd"/>
        <w:r>
          <w:rPr>
            <w:rFonts w:hint="eastAsia"/>
            <w:color w:val="0563C1" w:themeColor="hyperlink"/>
            <w:u w:val="single"/>
          </w:rPr>
          <w:t>登录</w:t>
        </w:r>
      </w:ins>
    </w:p>
    <w:p w14:paraId="5C0EC46F" w14:textId="78D948D5" w:rsidR="00681475" w:rsidRPr="00ED4910" w:rsidRDefault="00997FD5">
      <w:ins w:id="13" w:author="Administrator" w:date="2018-10-24T10:39:00Z">
        <w:r>
          <w:rPr>
            <w:noProof/>
          </w:rPr>
          <w:drawing>
            <wp:inline distT="0" distB="0" distL="0" distR="0" wp14:anchorId="03699985" wp14:editId="053347CE">
              <wp:extent cx="4628571" cy="1980952"/>
              <wp:effectExtent l="0" t="0" r="635" b="63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8571" cy="19809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4" w:author="Administrator" w:date="2018-10-25T11:20:00Z">
        <w:r w:rsidR="000A7E6F">
          <w:rPr>
            <w:noProof/>
          </w:rPr>
          <w:drawing>
            <wp:inline distT="0" distB="0" distL="0" distR="0" wp14:anchorId="42CBFAB5" wp14:editId="0C6B945A">
              <wp:extent cx="3668233" cy="4256091"/>
              <wp:effectExtent l="0" t="0" r="889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0095" cy="42582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15" w:name="_GoBack"/>
      <w:bookmarkEnd w:id="15"/>
      <w:ins w:id="16" w:author="Administrator" w:date="2018-10-25T09:55:00Z">
        <w:r w:rsidR="00BD29E9">
          <w:rPr>
            <w:noProof/>
          </w:rPr>
          <w:lastRenderedPageBreak/>
          <w:drawing>
            <wp:inline distT="0" distB="0" distL="0" distR="0" wp14:anchorId="4E07C96B" wp14:editId="1BC6FE7E">
              <wp:extent cx="4093535" cy="3201000"/>
              <wp:effectExtent l="0" t="0" r="254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7136" cy="32038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7" w:author="Administrator" w:date="2018-10-25T09:51:00Z">
        <w:r w:rsidR="00F1220A">
          <w:rPr>
            <w:noProof/>
          </w:rPr>
          <w:drawing>
            <wp:inline distT="0" distB="0" distL="0" distR="0" wp14:anchorId="282A3034" wp14:editId="529BC521">
              <wp:extent cx="3987210" cy="3316464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3894" cy="33802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8" w:author="Administrator" w:date="2018-10-14T23:48:00Z">
        <w:r w:rsidR="00681475">
          <w:rPr>
            <w:noProof/>
          </w:rPr>
          <w:lastRenderedPageBreak/>
          <w:drawing>
            <wp:inline distT="0" distB="0" distL="0" distR="0" wp14:anchorId="4A7E4D62" wp14:editId="1863BEC8">
              <wp:extent cx="5274310" cy="497776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977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681475" w:rsidRPr="00ED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0DA87" w14:textId="77777777" w:rsidR="002021E7" w:rsidRDefault="002021E7" w:rsidP="004F5EA7">
      <w:r>
        <w:separator/>
      </w:r>
    </w:p>
  </w:endnote>
  <w:endnote w:type="continuationSeparator" w:id="0">
    <w:p w14:paraId="524A620F" w14:textId="77777777" w:rsidR="002021E7" w:rsidRDefault="002021E7" w:rsidP="004F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21B5E" w14:textId="77777777" w:rsidR="002021E7" w:rsidRDefault="002021E7" w:rsidP="004F5EA7">
      <w:r>
        <w:separator/>
      </w:r>
    </w:p>
  </w:footnote>
  <w:footnote w:type="continuationSeparator" w:id="0">
    <w:p w14:paraId="27186FBD" w14:textId="77777777" w:rsidR="002021E7" w:rsidRDefault="002021E7" w:rsidP="004F5EA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2"/>
    <w:rsid w:val="000321DA"/>
    <w:rsid w:val="000A7E6F"/>
    <w:rsid w:val="000C56F2"/>
    <w:rsid w:val="00133AB0"/>
    <w:rsid w:val="001F082D"/>
    <w:rsid w:val="002021E7"/>
    <w:rsid w:val="002A0E7A"/>
    <w:rsid w:val="002D47CF"/>
    <w:rsid w:val="00314254"/>
    <w:rsid w:val="0037248F"/>
    <w:rsid w:val="003B5D7F"/>
    <w:rsid w:val="00440B4E"/>
    <w:rsid w:val="0044619F"/>
    <w:rsid w:val="00497C79"/>
    <w:rsid w:val="004F5EA7"/>
    <w:rsid w:val="006404D3"/>
    <w:rsid w:val="006756F7"/>
    <w:rsid w:val="00681475"/>
    <w:rsid w:val="006D0B39"/>
    <w:rsid w:val="007940CF"/>
    <w:rsid w:val="007B4AFF"/>
    <w:rsid w:val="00801653"/>
    <w:rsid w:val="00925D82"/>
    <w:rsid w:val="00972373"/>
    <w:rsid w:val="00994632"/>
    <w:rsid w:val="00997FD5"/>
    <w:rsid w:val="00A53EEF"/>
    <w:rsid w:val="00AB6FA9"/>
    <w:rsid w:val="00AC02F8"/>
    <w:rsid w:val="00B803DE"/>
    <w:rsid w:val="00B90B72"/>
    <w:rsid w:val="00BA7CE6"/>
    <w:rsid w:val="00BD29E9"/>
    <w:rsid w:val="00C0734B"/>
    <w:rsid w:val="00C94C09"/>
    <w:rsid w:val="00DA4770"/>
    <w:rsid w:val="00E27BC7"/>
    <w:rsid w:val="00E74573"/>
    <w:rsid w:val="00E87A33"/>
    <w:rsid w:val="00EA4265"/>
    <w:rsid w:val="00ED4910"/>
    <w:rsid w:val="00F1220A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5EA59"/>
  <w15:chartTrackingRefBased/>
  <w15:docId w15:val="{464A6186-EF06-472E-B30C-2A1166F1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E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EA7"/>
    <w:rPr>
      <w:sz w:val="18"/>
      <w:szCs w:val="18"/>
    </w:rPr>
  </w:style>
  <w:style w:type="character" w:styleId="a7">
    <w:name w:val="Hyperlink"/>
    <w:basedOn w:val="a0"/>
    <w:uiPriority w:val="99"/>
    <w:unhideWhenUsed/>
    <w:rsid w:val="00C94C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94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7yy.com/v/36091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upeiqi/articles/5703697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wupeiqi/articles/6229414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2018-08-08T12:47:00Z</dcterms:created>
  <dcterms:modified xsi:type="dcterms:W3CDTF">2018-10-25T03:27:00Z</dcterms:modified>
</cp:coreProperties>
</file>